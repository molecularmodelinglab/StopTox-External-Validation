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2DA01" w14:textId="77777777" w:rsidR="00FF1D00" w:rsidRPr="000E4860" w:rsidRDefault="00FF1D00" w:rsidP="00FF1D00">
      <w:pPr>
        <w:spacing w:line="480" w:lineRule="auto"/>
        <w:jc w:val="center"/>
        <w:rPr>
          <w:rFonts w:ascii="Times New Roman" w:eastAsia="Times New Roman" w:hAnsi="Times New Roman" w:cs="Times New Roman"/>
          <w:b/>
          <w:bCs/>
          <w:color w:val="000000" w:themeColor="text1"/>
          <w:sz w:val="40"/>
          <w:szCs w:val="40"/>
        </w:rPr>
      </w:pPr>
      <w:r w:rsidRPr="000E4860">
        <w:rPr>
          <w:rFonts w:ascii="Times New Roman" w:eastAsia="Times New Roman" w:hAnsi="Times New Roman" w:cs="Times New Roman"/>
          <w:b/>
          <w:bCs/>
          <w:color w:val="000000" w:themeColor="text1"/>
          <w:sz w:val="40"/>
          <w:szCs w:val="40"/>
        </w:rPr>
        <w:t xml:space="preserve">External Validation of </w:t>
      </w:r>
      <w:commentRangeStart w:id="0"/>
      <w:proofErr w:type="spellStart"/>
      <w:r w:rsidRPr="000E4860">
        <w:rPr>
          <w:rFonts w:ascii="Times New Roman" w:eastAsia="Times New Roman" w:hAnsi="Times New Roman" w:cs="Times New Roman"/>
          <w:b/>
          <w:bCs/>
          <w:color w:val="000000" w:themeColor="text1"/>
          <w:sz w:val="40"/>
          <w:szCs w:val="40"/>
        </w:rPr>
        <w:t>STopTox</w:t>
      </w:r>
      <w:commentRangeEnd w:id="0"/>
      <w:proofErr w:type="spellEnd"/>
      <w:r w:rsidRPr="000E4860">
        <w:rPr>
          <w:rStyle w:val="CommentReference"/>
          <w:rFonts w:ascii="Times New Roman" w:hAnsi="Times New Roman" w:cs="Times New Roman"/>
        </w:rPr>
        <w:commentReference w:id="0"/>
      </w:r>
      <w:r w:rsidRPr="000E4860">
        <w:rPr>
          <w:rFonts w:ascii="Times New Roman" w:eastAsia="Times New Roman" w:hAnsi="Times New Roman" w:cs="Times New Roman"/>
          <w:b/>
          <w:bCs/>
          <w:color w:val="000000" w:themeColor="text1"/>
          <w:sz w:val="40"/>
          <w:szCs w:val="40"/>
        </w:rPr>
        <w:t xml:space="preserve"> as an Alternative to Animal Testing for Toxicological Assessments </w:t>
      </w:r>
    </w:p>
    <w:p w14:paraId="0F722791" w14:textId="77777777" w:rsidR="00FF1D00" w:rsidRPr="000E4860" w:rsidRDefault="00FF1D00" w:rsidP="00FF1D00">
      <w:pPr>
        <w:spacing w:line="480" w:lineRule="auto"/>
        <w:jc w:val="center"/>
        <w:rPr>
          <w:rFonts w:ascii="Times New Roman" w:eastAsia="Times New Roman" w:hAnsi="Times New Roman" w:cs="Times New Roman"/>
          <w:color w:val="000000" w:themeColor="text1"/>
          <w:lang w:val="pt-BR"/>
        </w:rPr>
      </w:pPr>
      <w:r w:rsidRPr="000E4860">
        <w:rPr>
          <w:rFonts w:ascii="Times New Roman" w:eastAsia="Times New Roman" w:hAnsi="Times New Roman" w:cs="Times New Roman"/>
          <w:color w:val="000000" w:themeColor="text1"/>
          <w:lang w:val="pt-BR"/>
        </w:rPr>
        <w:t xml:space="preserve">Ricardo </w:t>
      </w:r>
      <w:proofErr w:type="spellStart"/>
      <w:r w:rsidRPr="000E4860">
        <w:rPr>
          <w:rFonts w:ascii="Times New Roman" w:eastAsia="Times New Roman" w:hAnsi="Times New Roman" w:cs="Times New Roman"/>
          <w:color w:val="000000" w:themeColor="text1"/>
          <w:lang w:val="pt-BR"/>
        </w:rPr>
        <w:t>Scheufen</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Tieghi</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Cleber C. </w:t>
      </w:r>
      <w:proofErr w:type="spellStart"/>
      <w:r w:rsidRPr="000E4860">
        <w:rPr>
          <w:rFonts w:ascii="Times New Roman" w:eastAsia="Times New Roman" w:hAnsi="Times New Roman" w:cs="Times New Roman"/>
          <w:color w:val="000000" w:themeColor="text1"/>
          <w:lang w:val="pt-BR"/>
        </w:rPr>
        <w:t>Melo-Filho</w:t>
      </w:r>
      <w:r w:rsidRPr="000E4860">
        <w:rPr>
          <w:rFonts w:ascii="Times New Roman" w:eastAsia="Times New Roman" w:hAnsi="Times New Roman" w:cs="Times New Roman"/>
          <w:color w:val="000000" w:themeColor="text1"/>
          <w:vertAlign w:val="superscript"/>
          <w:lang w:val="pt-BR"/>
        </w:rPr>
        <w:t>#a</w:t>
      </w:r>
      <w:proofErr w:type="spellEnd"/>
      <w:r w:rsidRPr="000E4860">
        <w:rPr>
          <w:rFonts w:ascii="Times New Roman" w:eastAsia="Times New Roman" w:hAnsi="Times New Roman" w:cs="Times New Roman"/>
          <w:color w:val="000000" w:themeColor="text1"/>
          <w:lang w:val="pt-BR"/>
        </w:rPr>
        <w:t xml:space="preserve">, </w:t>
      </w:r>
      <w:proofErr w:type="spellStart"/>
      <w:r w:rsidRPr="000E4860">
        <w:rPr>
          <w:rFonts w:ascii="Times New Roman" w:eastAsia="Times New Roman" w:hAnsi="Times New Roman" w:cs="Times New Roman"/>
          <w:color w:val="000000" w:themeColor="text1"/>
          <w:lang w:val="pt-BR"/>
        </w:rPr>
        <w:t>Holli-Joi</w:t>
      </w:r>
      <w:proofErr w:type="spellEnd"/>
      <w:r w:rsidRPr="000E4860">
        <w:rPr>
          <w:rFonts w:ascii="Times New Roman" w:eastAsia="Times New Roman" w:hAnsi="Times New Roman" w:cs="Times New Roman"/>
          <w:color w:val="000000" w:themeColor="text1"/>
          <w:lang w:val="pt-BR"/>
        </w:rPr>
        <w:t xml:space="preserve"> Martin</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 José Teófilo Moreira-</w:t>
      </w:r>
      <w:proofErr w:type="spellStart"/>
      <w:r w:rsidRPr="000E4860">
        <w:rPr>
          <w:rFonts w:ascii="Times New Roman" w:eastAsia="Times New Roman" w:hAnsi="Times New Roman" w:cs="Times New Roman"/>
          <w:color w:val="000000" w:themeColor="text1"/>
          <w:lang w:val="pt-BR"/>
        </w:rPr>
        <w:t>Filho</w:t>
      </w:r>
      <w:r w:rsidRPr="000E4860">
        <w:rPr>
          <w:rFonts w:ascii="Times New Roman" w:eastAsia="Times New Roman" w:hAnsi="Times New Roman" w:cs="Times New Roman"/>
          <w:color w:val="000000" w:themeColor="text1"/>
          <w:vertAlign w:val="superscript"/>
          <w:lang w:val="pt-BR"/>
        </w:rPr>
        <w:t>b</w:t>
      </w:r>
      <w:proofErr w:type="spellEnd"/>
      <w:r w:rsidRPr="000E4860">
        <w:rPr>
          <w:rFonts w:ascii="Times New Roman" w:eastAsia="Times New Roman" w:hAnsi="Times New Roman" w:cs="Times New Roman"/>
          <w:lang w:val="pt-BR"/>
        </w:rPr>
        <w:t xml:space="preserve">, </w:t>
      </w:r>
      <w:r w:rsidRPr="000E4860">
        <w:rPr>
          <w:rFonts w:ascii="Times New Roman" w:eastAsia="Times New Roman" w:hAnsi="Times New Roman" w:cs="Times New Roman"/>
          <w:color w:val="000000" w:themeColor="text1"/>
          <w:lang w:val="pt-BR"/>
        </w:rPr>
        <w:t xml:space="preserve">Tripp </w:t>
      </w:r>
      <w:proofErr w:type="spellStart"/>
      <w:r w:rsidRPr="000E4860">
        <w:rPr>
          <w:rFonts w:ascii="Times New Roman" w:eastAsia="Times New Roman" w:hAnsi="Times New Roman" w:cs="Times New Roman"/>
          <w:color w:val="000000" w:themeColor="text1"/>
          <w:lang w:val="pt-BR"/>
        </w:rPr>
        <w:t>LaPratt</w:t>
      </w:r>
      <w:r w:rsidRPr="000E4860">
        <w:rPr>
          <w:rFonts w:ascii="Times New Roman" w:eastAsia="Times New Roman" w:hAnsi="Times New Roman" w:cs="Times New Roman"/>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Dave </w:t>
      </w:r>
      <w:proofErr w:type="spellStart"/>
      <w:r w:rsidRPr="000E4860">
        <w:rPr>
          <w:rFonts w:ascii="Times New Roman" w:eastAsia="Times New Roman" w:hAnsi="Times New Roman" w:cs="Times New Roman"/>
          <w:color w:val="000000" w:themeColor="text1"/>
          <w:lang w:val="pt-BR"/>
        </w:rPr>
        <w:t>Allen</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xml:space="preserve">, Judy </w:t>
      </w:r>
      <w:proofErr w:type="spellStart"/>
      <w:proofErr w:type="gramStart"/>
      <w:r w:rsidRPr="000E4860">
        <w:rPr>
          <w:rFonts w:ascii="Times New Roman" w:eastAsia="Times New Roman" w:hAnsi="Times New Roman" w:cs="Times New Roman"/>
          <w:color w:val="000000" w:themeColor="text1"/>
          <w:lang w:val="pt-BR"/>
        </w:rPr>
        <w:t>Strickland</w:t>
      </w:r>
      <w:r w:rsidRPr="000E4860">
        <w:rPr>
          <w:rFonts w:ascii="Times New Roman" w:eastAsia="Times New Roman" w:hAnsi="Times New Roman" w:cs="Times New Roman"/>
          <w:i/>
          <w:iCs/>
          <w:color w:val="000000" w:themeColor="text1"/>
          <w:vertAlign w:val="superscript"/>
          <w:lang w:val="pt-BR"/>
        </w:rPr>
        <w:t>c</w:t>
      </w:r>
      <w:proofErr w:type="spellEnd"/>
      <w:r w:rsidRPr="000E4860">
        <w:rPr>
          <w:rFonts w:ascii="Times New Roman" w:eastAsia="Times New Roman" w:hAnsi="Times New Roman" w:cs="Times New Roman"/>
          <w:color w:val="000000" w:themeColor="text1"/>
          <w:lang w:val="pt-BR"/>
        </w:rPr>
        <w:t>,  Alexander</w:t>
      </w:r>
      <w:proofErr w:type="gramEnd"/>
      <w:r w:rsidRPr="000E4860">
        <w:rPr>
          <w:rFonts w:ascii="Times New Roman" w:eastAsia="Times New Roman" w:hAnsi="Times New Roman" w:cs="Times New Roman"/>
          <w:color w:val="000000" w:themeColor="text1"/>
          <w:lang w:val="pt-BR"/>
        </w:rPr>
        <w:t xml:space="preserve"> Tropsha*</w:t>
      </w:r>
      <w:proofErr w:type="spellStart"/>
      <w:r w:rsidRPr="000E4860">
        <w:rPr>
          <w:rFonts w:ascii="Times New Roman" w:eastAsia="Times New Roman" w:hAnsi="Times New Roman" w:cs="Times New Roman"/>
          <w:color w:val="000000" w:themeColor="text1"/>
          <w:vertAlign w:val="superscript"/>
          <w:lang w:val="pt-BR"/>
        </w:rPr>
        <w:t>a,d</w:t>
      </w:r>
      <w:proofErr w:type="spellEnd"/>
      <w:r w:rsidRPr="000E4860">
        <w:rPr>
          <w:rFonts w:ascii="Times New Roman" w:eastAsia="Times New Roman" w:hAnsi="Times New Roman" w:cs="Times New Roman"/>
          <w:color w:val="000000" w:themeColor="text1"/>
          <w:lang w:val="pt-BR"/>
        </w:rPr>
        <w:t>, Nicole Kleinstreuer*</w:t>
      </w:r>
      <w:r w:rsidRPr="000E4860">
        <w:rPr>
          <w:rFonts w:ascii="Times New Roman" w:eastAsia="Times New Roman" w:hAnsi="Times New Roman" w:cs="Times New Roman"/>
          <w:color w:val="000000" w:themeColor="text1"/>
          <w:vertAlign w:val="superscript"/>
          <w:lang w:val="pt-BR"/>
        </w:rPr>
        <w:t>b</w:t>
      </w:r>
      <w:r w:rsidRPr="000E4860">
        <w:rPr>
          <w:rFonts w:ascii="Times New Roman" w:eastAsia="Times New Roman" w:hAnsi="Times New Roman" w:cs="Times New Roman"/>
          <w:color w:val="000000" w:themeColor="text1"/>
          <w:lang w:val="pt-BR"/>
        </w:rPr>
        <w:t>, Eugene N. Muratov*</w:t>
      </w:r>
      <w:r w:rsidRPr="000E4860">
        <w:rPr>
          <w:rFonts w:ascii="Times New Roman" w:eastAsia="Times New Roman" w:hAnsi="Times New Roman" w:cs="Times New Roman"/>
          <w:color w:val="000000" w:themeColor="text1"/>
          <w:vertAlign w:val="superscript"/>
          <w:lang w:val="pt-BR"/>
        </w:rPr>
        <w:t>a</w:t>
      </w:r>
      <w:r w:rsidRPr="000E4860">
        <w:rPr>
          <w:rFonts w:ascii="Times New Roman" w:eastAsia="Times New Roman" w:hAnsi="Times New Roman" w:cs="Times New Roman"/>
          <w:color w:val="000000" w:themeColor="text1"/>
          <w:lang w:val="pt-BR"/>
        </w:rPr>
        <w:t>.</w:t>
      </w:r>
    </w:p>
    <w:p w14:paraId="296498EE"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vertAlign w:val="superscript"/>
        </w:rPr>
        <w:t>#</w:t>
      </w:r>
      <w:r w:rsidRPr="000E4860">
        <w:rPr>
          <w:rFonts w:ascii="Times New Roman" w:eastAsia="Times New Roman" w:hAnsi="Times New Roman" w:cs="Times New Roman"/>
          <w:color w:val="000000" w:themeColor="text1"/>
        </w:rPr>
        <w:t xml:space="preserve"> These authors contributed equally.</w:t>
      </w:r>
    </w:p>
    <w:p w14:paraId="134B9F3B"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a</w:t>
      </w:r>
      <w:r w:rsidRPr="000E4860">
        <w:rPr>
          <w:rFonts w:ascii="Times New Roman" w:eastAsia="Times New Roman" w:hAnsi="Times New Roman" w:cs="Times New Roman"/>
          <w:i/>
          <w:iCs/>
          <w:color w:val="000000" w:themeColor="text1"/>
        </w:rPr>
        <w:t xml:space="preserve"> UNC Eshelman School of Pharmacy, University of North Carolina, Chapel Hill, NC, USA.</w:t>
      </w:r>
    </w:p>
    <w:p w14:paraId="572859D2"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i/>
          <w:iCs/>
          <w:color w:val="000000" w:themeColor="text1"/>
          <w:vertAlign w:val="superscript"/>
        </w:rPr>
        <w:t>b</w:t>
      </w:r>
      <w:r w:rsidRPr="000E4860">
        <w:rPr>
          <w:rFonts w:ascii="Times New Roman" w:eastAsia="Times New Roman" w:hAnsi="Times New Roman" w:cs="Times New Roman"/>
          <w:i/>
          <w:iCs/>
          <w:color w:val="000000" w:themeColor="text1"/>
        </w:rPr>
        <w:t xml:space="preserve"> National Toxicology Program Interagency Center for Evaluation of Alternative Toxicological Methods (NICEATM), Research Triangle Park, NC, 27711, USA.</w:t>
      </w:r>
    </w:p>
    <w:p w14:paraId="420AC0C1"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c</w:t>
      </w:r>
      <w:r w:rsidRPr="000E4860">
        <w:rPr>
          <w:rFonts w:ascii="Times New Roman" w:eastAsia="Times New Roman" w:hAnsi="Times New Roman" w:cs="Times New Roman"/>
          <w:i/>
          <w:iCs/>
          <w:color w:val="000000" w:themeColor="text1"/>
        </w:rPr>
        <w:t xml:space="preserve"> </w:t>
      </w:r>
      <w:proofErr w:type="spellStart"/>
      <w:r w:rsidRPr="000E4860">
        <w:rPr>
          <w:rFonts w:ascii="Times New Roman" w:eastAsia="Times New Roman" w:hAnsi="Times New Roman" w:cs="Times New Roman"/>
          <w:i/>
          <w:iCs/>
          <w:color w:val="000000" w:themeColor="text1"/>
        </w:rPr>
        <w:t>Inotiv</w:t>
      </w:r>
      <w:proofErr w:type="spellEnd"/>
      <w:r w:rsidRPr="000E4860">
        <w:rPr>
          <w:rFonts w:ascii="Times New Roman" w:eastAsia="Times New Roman" w:hAnsi="Times New Roman" w:cs="Times New Roman"/>
          <w:i/>
          <w:iCs/>
          <w:color w:val="000000" w:themeColor="text1"/>
        </w:rPr>
        <w:t>-RTP, Morrisville, 27560, NC, United States</w:t>
      </w:r>
    </w:p>
    <w:p w14:paraId="3191826F" w14:textId="77777777" w:rsidR="00FF1D00" w:rsidRPr="000E4860" w:rsidRDefault="00FF1D00" w:rsidP="00FF1D00">
      <w:pPr>
        <w:spacing w:line="480" w:lineRule="auto"/>
        <w:jc w:val="both"/>
        <w:rPr>
          <w:rFonts w:ascii="Times New Roman" w:eastAsia="Times New Roman" w:hAnsi="Times New Roman" w:cs="Times New Roman"/>
          <w:i/>
          <w:iCs/>
          <w:color w:val="000000" w:themeColor="text1"/>
        </w:rPr>
      </w:pPr>
      <w:r w:rsidRPr="000E4860">
        <w:rPr>
          <w:rFonts w:ascii="Times New Roman" w:eastAsia="Times New Roman" w:hAnsi="Times New Roman" w:cs="Times New Roman"/>
          <w:i/>
          <w:iCs/>
          <w:color w:val="000000" w:themeColor="text1"/>
          <w:vertAlign w:val="superscript"/>
        </w:rPr>
        <w:t>d</w:t>
      </w:r>
      <w:r w:rsidRPr="000E4860">
        <w:rPr>
          <w:rFonts w:ascii="Times New Roman" w:eastAsia="Times New Roman" w:hAnsi="Times New Roman" w:cs="Times New Roman"/>
          <w:i/>
          <w:iCs/>
          <w:color w:val="000000" w:themeColor="text1"/>
        </w:rPr>
        <w:t xml:space="preserve"> Predictive, LLC, Raleigh, 27614, NC, United States</w:t>
      </w:r>
    </w:p>
    <w:p w14:paraId="36459964" w14:textId="77777777" w:rsidR="00FF1D00" w:rsidRPr="000E4860" w:rsidRDefault="00FF1D00" w:rsidP="00FF1D00">
      <w:pPr>
        <w:pStyle w:val="TAMainText"/>
        <w:ind w:firstLine="0"/>
        <w:rPr>
          <w:rStyle w:val="Hyperlink"/>
          <w:rFonts w:ascii="Times New Roman" w:eastAsia="Times New Roman" w:hAnsi="Times New Roman" w:cs="Times New Roman"/>
          <w:lang w:val="en-US"/>
        </w:rPr>
      </w:pPr>
      <w:r w:rsidRPr="000E4860">
        <w:rPr>
          <w:rFonts w:ascii="Times New Roman" w:eastAsia="Times New Roman" w:hAnsi="Times New Roman" w:cs="Times New Roman"/>
          <w:color w:val="000000" w:themeColor="text1"/>
          <w:lang w:val="en-US"/>
        </w:rPr>
        <w:t xml:space="preserve">*To whom correspondence and materials requests should be addressed: 100K Beard Hall, Eshelman School of Pharmacy, University of North Carolina, Chapel Hill, NC, 27599, USA; Telephone: (919) 966-2955; FAX: (919) 966-0204; E-mail: </w:t>
      </w:r>
      <w:hyperlink r:id="rId9" w:history="1">
        <w:r w:rsidRPr="000E4860">
          <w:rPr>
            <w:rStyle w:val="Hyperlink"/>
            <w:rFonts w:ascii="Times New Roman" w:eastAsia="Times New Roman" w:hAnsi="Times New Roman" w:cs="Times New Roman"/>
            <w:lang w:val="en-US"/>
          </w:rPr>
          <w:t>nicole.kleinstreuer@nih.gov</w:t>
        </w:r>
      </w:hyperlink>
      <w:r w:rsidRPr="000E4860">
        <w:rPr>
          <w:rFonts w:ascii="Times New Roman" w:eastAsia="Times New Roman" w:hAnsi="Times New Roman" w:cs="Times New Roman"/>
          <w:color w:val="000000" w:themeColor="text1"/>
          <w:lang w:val="en-US"/>
        </w:rPr>
        <w:t xml:space="preserve">, </w:t>
      </w:r>
      <w:hyperlink r:id="rId10">
        <w:r w:rsidRPr="000E4860">
          <w:rPr>
            <w:rStyle w:val="Hyperlink"/>
            <w:rFonts w:ascii="Times New Roman" w:eastAsia="Times New Roman" w:hAnsi="Times New Roman" w:cs="Times New Roman"/>
            <w:lang w:val="en-US"/>
          </w:rPr>
          <w:t>alex_tropsha@unc.edu</w:t>
        </w:r>
      </w:hyperlink>
      <w:r w:rsidRPr="000E4860">
        <w:rPr>
          <w:rStyle w:val="Hyperlink"/>
          <w:rFonts w:ascii="Times New Roman" w:eastAsia="Times New Roman" w:hAnsi="Times New Roman" w:cs="Times New Roman"/>
          <w:lang w:val="en-US"/>
        </w:rPr>
        <w:t>,</w:t>
      </w:r>
      <w:r w:rsidRPr="000E4860">
        <w:rPr>
          <w:rFonts w:ascii="Times New Roman" w:eastAsia="Times New Roman" w:hAnsi="Times New Roman" w:cs="Times New Roman"/>
          <w:color w:val="000000" w:themeColor="text1"/>
          <w:lang w:val="en-US"/>
        </w:rPr>
        <w:t xml:space="preserve"> </w:t>
      </w:r>
      <w:hyperlink r:id="rId11">
        <w:r w:rsidRPr="000E4860">
          <w:rPr>
            <w:rStyle w:val="Hyperlink"/>
            <w:rFonts w:ascii="Times New Roman" w:eastAsia="Times New Roman" w:hAnsi="Times New Roman" w:cs="Times New Roman"/>
            <w:lang w:val="en-US"/>
          </w:rPr>
          <w:t>murik@email.unc.edu</w:t>
        </w:r>
      </w:hyperlink>
      <w:r w:rsidRPr="000E4860">
        <w:rPr>
          <w:rFonts w:ascii="Times New Roman" w:eastAsia="Times New Roman" w:hAnsi="Times New Roman" w:cs="Times New Roman"/>
          <w:lang w:val="en-US"/>
        </w:rPr>
        <w:t xml:space="preserve">. </w:t>
      </w:r>
    </w:p>
    <w:p w14:paraId="271A6C98" w14:textId="77777777" w:rsidR="00FF1D00" w:rsidRPr="000E4860" w:rsidRDefault="00FF1D00" w:rsidP="00FF1D00">
      <w:pPr>
        <w:spacing w:line="480" w:lineRule="auto"/>
        <w:rPr>
          <w:rFonts w:ascii="Times New Roman" w:eastAsia="Times New Roman" w:hAnsi="Times New Roman" w:cs="Times New Roman"/>
          <w:color w:val="000000" w:themeColor="text1"/>
        </w:rPr>
      </w:pPr>
      <w:r w:rsidRPr="000E4860">
        <w:rPr>
          <w:rFonts w:ascii="Times New Roman" w:eastAsia="Times New Roman" w:hAnsi="Times New Roman" w:cs="Times New Roman"/>
          <w:b/>
          <w:bCs/>
          <w:color w:val="000000" w:themeColor="text1"/>
        </w:rPr>
        <w:t>Competing Interests</w:t>
      </w:r>
    </w:p>
    <w:p w14:paraId="3BC4BFD6" w14:textId="77777777" w:rsidR="00FF1D00" w:rsidRPr="000E4860" w:rsidRDefault="00FF1D00" w:rsidP="00FF1D00">
      <w:pPr>
        <w:spacing w:line="480" w:lineRule="auto"/>
        <w:jc w:val="both"/>
        <w:rPr>
          <w:rFonts w:ascii="Times New Roman" w:eastAsia="Times New Roman" w:hAnsi="Times New Roman" w:cs="Times New Roman"/>
          <w:color w:val="000000" w:themeColor="text1"/>
        </w:rPr>
      </w:pPr>
      <w:r w:rsidRPr="000E4860">
        <w:rPr>
          <w:rFonts w:ascii="Times New Roman" w:eastAsia="Times New Roman" w:hAnsi="Times New Roman" w:cs="Times New Roman"/>
          <w:color w:val="000000" w:themeColor="text1"/>
        </w:rPr>
        <w:t>AT and ENM are co-founders of Predictive, LLC, which develops novel alternative methodologies and software for toxicity prediction. All the other authors declare no conflicts.</w:t>
      </w:r>
    </w:p>
    <w:p w14:paraId="4C1C1BB3" w14:textId="77777777" w:rsidR="00FF1D00" w:rsidRPr="000E4860" w:rsidRDefault="00FF1D00" w:rsidP="00FF1D00">
      <w:pPr>
        <w:jc w:val="center"/>
        <w:rPr>
          <w:rFonts w:ascii="Times New Roman" w:hAnsi="Times New Roman" w:cs="Times New Roman"/>
        </w:rPr>
      </w:pPr>
    </w:p>
    <w:p w14:paraId="068C7DE1" w14:textId="14E6E637" w:rsidR="00FF1D00" w:rsidRPr="000E4860" w:rsidRDefault="00FF1D00" w:rsidP="0023389A">
      <w:pPr>
        <w:spacing w:line="360" w:lineRule="auto"/>
        <w:jc w:val="center"/>
        <w:rPr>
          <w:rFonts w:ascii="Times New Roman" w:hAnsi="Times New Roman" w:cs="Times New Roman"/>
        </w:rPr>
      </w:pPr>
      <w:r w:rsidRPr="000E4860">
        <w:rPr>
          <w:rFonts w:ascii="Times New Roman" w:hAnsi="Times New Roman" w:cs="Times New Roman"/>
          <w:b/>
          <w:bCs/>
        </w:rPr>
        <w:lastRenderedPageBreak/>
        <w:t>Data Collection Protocol</w:t>
      </w:r>
    </w:p>
    <w:p w14:paraId="4E0823D6" w14:textId="77777777" w:rsidR="00FF1D00" w:rsidRPr="000E4860" w:rsidRDefault="00FF1D00" w:rsidP="0023389A">
      <w:pPr>
        <w:spacing w:line="360" w:lineRule="auto"/>
        <w:jc w:val="center"/>
        <w:rPr>
          <w:rFonts w:ascii="Times New Roman" w:hAnsi="Times New Roman" w:cs="Times New Roman"/>
        </w:rPr>
      </w:pPr>
    </w:p>
    <w:p w14:paraId="31B535E7" w14:textId="3E7F9960" w:rsidR="00FF1D00" w:rsidRPr="000E4860" w:rsidRDefault="00FF1D00" w:rsidP="0023389A">
      <w:pPr>
        <w:spacing w:line="360" w:lineRule="auto"/>
        <w:jc w:val="both"/>
        <w:rPr>
          <w:rFonts w:ascii="Times New Roman" w:hAnsi="Times New Roman" w:cs="Times New Roman"/>
          <w:b/>
          <w:bCs/>
        </w:rPr>
      </w:pPr>
      <w:r w:rsidRPr="000E4860">
        <w:rPr>
          <w:rFonts w:ascii="Times New Roman" w:hAnsi="Times New Roman" w:cs="Times New Roman"/>
          <w:b/>
          <w:bCs/>
        </w:rPr>
        <w:t>Integrated Chemical Environment (ICE):</w:t>
      </w:r>
    </w:p>
    <w:p w14:paraId="16115294" w14:textId="77777777" w:rsidR="00FF1D00" w:rsidRPr="000E4860" w:rsidRDefault="00FF1D00" w:rsidP="0023389A">
      <w:pPr>
        <w:pStyle w:val="ListParagraph"/>
        <w:numPr>
          <w:ilvl w:val="0"/>
          <w:numId w:val="2"/>
        </w:numPr>
        <w:spacing w:line="360" w:lineRule="auto"/>
        <w:jc w:val="both"/>
      </w:pPr>
      <w:r w:rsidRPr="000E4860">
        <w:t>ICE contains highly curated and verified datasets for various specific toxicity endpoints.</w:t>
      </w:r>
    </w:p>
    <w:p w14:paraId="02C05E74" w14:textId="77777777" w:rsidR="00FF1D00" w:rsidRPr="000E4860" w:rsidRDefault="00FF1D00" w:rsidP="0023389A">
      <w:pPr>
        <w:pStyle w:val="ListParagraph"/>
        <w:numPr>
          <w:ilvl w:val="0"/>
          <w:numId w:val="2"/>
        </w:numPr>
        <w:spacing w:line="360" w:lineRule="auto"/>
        <w:jc w:val="both"/>
      </w:pPr>
      <w:r w:rsidRPr="000E4860">
        <w:t xml:space="preserve">The datasets can be downloaded by </w:t>
      </w:r>
      <w:proofErr w:type="spellStart"/>
      <w:r w:rsidRPr="000E4860">
        <w:t>accesing</w:t>
      </w:r>
      <w:proofErr w:type="spellEnd"/>
      <w:r w:rsidRPr="000E4860">
        <w:t xml:space="preserve"> the link: </w:t>
      </w:r>
    </w:p>
    <w:p w14:paraId="6C0DABAB" w14:textId="6F5C9C96" w:rsidR="00FF1D00" w:rsidRPr="000E4860" w:rsidRDefault="00FF1D00" w:rsidP="0023389A">
      <w:pPr>
        <w:pStyle w:val="ListParagraph"/>
        <w:numPr>
          <w:ilvl w:val="1"/>
          <w:numId w:val="2"/>
        </w:numPr>
        <w:spacing w:line="360" w:lineRule="auto"/>
        <w:jc w:val="both"/>
      </w:pPr>
      <w:r w:rsidRPr="000E4860">
        <w:t>(</w:t>
      </w:r>
      <w:hyperlink r:id="rId12" w:history="1">
        <w:r w:rsidRPr="000E4860">
          <w:rPr>
            <w:rStyle w:val="Hyperlink"/>
          </w:rPr>
          <w:t>https://ice.ntp.niehs.nih.gov/DATASETDESCRIPTION</w:t>
        </w:r>
      </w:hyperlink>
      <w:r w:rsidR="006B0D41">
        <w:t>, accessed June 2024</w:t>
      </w:r>
      <w:r w:rsidRPr="000E4860">
        <w:t xml:space="preserve">)  </w:t>
      </w:r>
    </w:p>
    <w:p w14:paraId="1E372683" w14:textId="761728C1" w:rsidR="006427F2" w:rsidRPr="000E4860" w:rsidRDefault="00FF1D00" w:rsidP="006427F2">
      <w:pPr>
        <w:pStyle w:val="ListParagraph"/>
        <w:numPr>
          <w:ilvl w:val="0"/>
          <w:numId w:val="2"/>
        </w:numPr>
        <w:spacing w:line="360" w:lineRule="auto"/>
        <w:jc w:val="both"/>
      </w:pPr>
      <w:r w:rsidRPr="000E4860">
        <w:t xml:space="preserve">Datasets of interest were directly downloaded </w:t>
      </w:r>
      <w:r w:rsidR="00737322" w:rsidRPr="000E4860">
        <w:t xml:space="preserve">as xlsx files </w:t>
      </w:r>
      <w:r w:rsidRPr="000E4860">
        <w:t>from their “datasets tab”</w:t>
      </w:r>
      <w:r w:rsidR="00737322" w:rsidRPr="000E4860">
        <w:t xml:space="preserve">. </w:t>
      </w:r>
      <w:r w:rsidR="006427F2">
        <w:t>All original ICE files are also available in the folder: “ICE Datasets”. File descriptions:</w:t>
      </w:r>
    </w:p>
    <w:p w14:paraId="2F58F616" w14:textId="7DBCEDE7" w:rsidR="00FF1D00" w:rsidRPr="000E4860" w:rsidRDefault="00FF1D00" w:rsidP="0023389A">
      <w:pPr>
        <w:pStyle w:val="ListParagraph"/>
        <w:numPr>
          <w:ilvl w:val="1"/>
          <w:numId w:val="2"/>
        </w:numPr>
        <w:spacing w:line="360" w:lineRule="auto"/>
        <w:jc w:val="both"/>
      </w:pPr>
      <w:r w:rsidRPr="000E4860">
        <w:t xml:space="preserve"> Oral Toxicity – 9110 chemicals for 4 endpoints</w:t>
      </w:r>
    </w:p>
    <w:p w14:paraId="4B200DCB" w14:textId="479D0DDD" w:rsidR="00FF1D00" w:rsidRPr="000E4860" w:rsidRDefault="00FF1D00" w:rsidP="0023389A">
      <w:pPr>
        <w:pStyle w:val="ListParagraph"/>
        <w:numPr>
          <w:ilvl w:val="1"/>
          <w:numId w:val="2"/>
        </w:numPr>
        <w:spacing w:line="360" w:lineRule="auto"/>
        <w:jc w:val="both"/>
      </w:pPr>
      <w:r w:rsidRPr="000E4860">
        <w:t>Acute Dermal Toxicity – 275 chemicals for 3 endpoints</w:t>
      </w:r>
    </w:p>
    <w:p w14:paraId="58DA9B87" w14:textId="6F29BDDC" w:rsidR="00FF1D00" w:rsidRPr="000E4860" w:rsidRDefault="00FF1D00" w:rsidP="0023389A">
      <w:pPr>
        <w:pStyle w:val="ListParagraph"/>
        <w:numPr>
          <w:ilvl w:val="1"/>
          <w:numId w:val="2"/>
        </w:numPr>
        <w:spacing w:line="360" w:lineRule="auto"/>
        <w:jc w:val="both"/>
      </w:pPr>
      <w:r w:rsidRPr="000E4860">
        <w:t>Acute Inhalation Toxicity – 1781 chemicals for 3 endpoints.</w:t>
      </w:r>
    </w:p>
    <w:p w14:paraId="65500A80" w14:textId="415F3D39" w:rsidR="00FF1D00" w:rsidRPr="000E4860" w:rsidRDefault="00FF1D00" w:rsidP="0023389A">
      <w:pPr>
        <w:pStyle w:val="ListParagraph"/>
        <w:numPr>
          <w:ilvl w:val="1"/>
          <w:numId w:val="2"/>
        </w:numPr>
        <w:spacing w:line="360" w:lineRule="auto"/>
        <w:jc w:val="both"/>
      </w:pPr>
      <w:r w:rsidRPr="000E4860">
        <w:t xml:space="preserve">Eye </w:t>
      </w:r>
      <w:proofErr w:type="spellStart"/>
      <w:r w:rsidRPr="000E4860">
        <w:t>Irriation</w:t>
      </w:r>
      <w:proofErr w:type="spellEnd"/>
      <w:r w:rsidRPr="000E4860">
        <w:t xml:space="preserve"> Toxicity – 454 chemicals for 7 endpoints</w:t>
      </w:r>
    </w:p>
    <w:p w14:paraId="1B12B445" w14:textId="2DC1B06E" w:rsidR="00FF1D00" w:rsidRPr="000E4860" w:rsidRDefault="00FF1D00" w:rsidP="0023389A">
      <w:pPr>
        <w:pStyle w:val="ListParagraph"/>
        <w:numPr>
          <w:ilvl w:val="1"/>
          <w:numId w:val="2"/>
        </w:numPr>
        <w:spacing w:line="360" w:lineRule="auto"/>
        <w:jc w:val="both"/>
      </w:pPr>
      <w:r w:rsidRPr="000E4860">
        <w:t>Skin irritation/Corrosion – 564 chemicals for 16 endpoints</w:t>
      </w:r>
    </w:p>
    <w:p w14:paraId="079D8761" w14:textId="1D06BE48" w:rsidR="00FF1D00" w:rsidRPr="000E4860" w:rsidRDefault="00FF1D00" w:rsidP="0023389A">
      <w:pPr>
        <w:pStyle w:val="ListParagraph"/>
        <w:numPr>
          <w:ilvl w:val="1"/>
          <w:numId w:val="2"/>
        </w:numPr>
        <w:spacing w:line="360" w:lineRule="auto"/>
        <w:jc w:val="both"/>
      </w:pPr>
      <w:r w:rsidRPr="000E4860">
        <w:t>Skin Sensitization – 1956 chemicals for 26 endpoints.</w:t>
      </w:r>
    </w:p>
    <w:p w14:paraId="7B135021" w14:textId="7A192847" w:rsidR="00FF1D00" w:rsidRPr="000E4860" w:rsidRDefault="00FF1D00" w:rsidP="0023389A">
      <w:pPr>
        <w:pStyle w:val="ListParagraph"/>
        <w:numPr>
          <w:ilvl w:val="0"/>
          <w:numId w:val="2"/>
        </w:numPr>
        <w:spacing w:line="360" w:lineRule="auto"/>
        <w:jc w:val="both"/>
      </w:pPr>
      <w:r w:rsidRPr="000E4860">
        <w:t xml:space="preserve">All datasets were filtered to include only compounds tested </w:t>
      </w:r>
      <w:r w:rsidRPr="000E4860">
        <w:rPr>
          <w:i/>
          <w:iCs/>
        </w:rPr>
        <w:t>in vivo</w:t>
      </w:r>
      <w:r w:rsidRPr="000E4860">
        <w:t xml:space="preserve"> using the same OECD Test Guidelines th</w:t>
      </w:r>
      <w:r w:rsidR="00007B00" w:rsidRPr="000E4860">
        <w:t xml:space="preserve">e original </w:t>
      </w:r>
      <w:proofErr w:type="spellStart"/>
      <w:r w:rsidR="00007B00" w:rsidRPr="000E4860">
        <w:t>STopTox</w:t>
      </w:r>
      <w:proofErr w:type="spellEnd"/>
      <w:r w:rsidRPr="000E4860">
        <w:t xml:space="preserve"> </w:t>
      </w:r>
      <w:r w:rsidR="00007B00" w:rsidRPr="000E4860">
        <w:t xml:space="preserve">was </w:t>
      </w:r>
      <w:r w:rsidRPr="000E4860">
        <w:t xml:space="preserve">designed to </w:t>
      </w:r>
      <w:r w:rsidR="00007B00" w:rsidRPr="000E4860">
        <w:t>predict</w:t>
      </w:r>
      <w:r w:rsidRPr="000E4860">
        <w:t xml:space="preserve">. Specifically, </w:t>
      </w:r>
    </w:p>
    <w:p w14:paraId="718BE4BC" w14:textId="77777777" w:rsidR="00FC2CAE" w:rsidRPr="000E4860" w:rsidRDefault="00FF1D00" w:rsidP="0023389A">
      <w:pPr>
        <w:pStyle w:val="ListParagraph"/>
        <w:numPr>
          <w:ilvl w:val="1"/>
          <w:numId w:val="2"/>
        </w:numPr>
        <w:spacing w:line="360" w:lineRule="auto"/>
        <w:jc w:val="both"/>
      </w:pPr>
      <w:r w:rsidRPr="000E4860">
        <w:t>Eye Irritation/Corrosion</w:t>
      </w:r>
    </w:p>
    <w:p w14:paraId="093939B7" w14:textId="47285684" w:rsidR="00FF1D00" w:rsidRPr="000E4860" w:rsidRDefault="00FF1D00" w:rsidP="00FC2CAE">
      <w:pPr>
        <w:pStyle w:val="ListParagraph"/>
        <w:numPr>
          <w:ilvl w:val="2"/>
          <w:numId w:val="2"/>
        </w:numPr>
        <w:spacing w:line="360" w:lineRule="auto"/>
        <w:jc w:val="both"/>
      </w:pPr>
      <w:r w:rsidRPr="000E4860">
        <w:t>OECD TG 405</w:t>
      </w:r>
    </w:p>
    <w:p w14:paraId="7160BEC2" w14:textId="77777777" w:rsidR="00FC2CAE" w:rsidRPr="000E4860" w:rsidRDefault="00FF1D00" w:rsidP="0023389A">
      <w:pPr>
        <w:pStyle w:val="ListParagraph"/>
        <w:numPr>
          <w:ilvl w:val="1"/>
          <w:numId w:val="2"/>
        </w:numPr>
        <w:spacing w:line="360" w:lineRule="auto"/>
        <w:jc w:val="both"/>
      </w:pPr>
      <w:r w:rsidRPr="000E4860">
        <w:t>Skin</w:t>
      </w:r>
      <w:r w:rsidRPr="000E4860">
        <w:t xml:space="preserve"> </w:t>
      </w:r>
      <w:r w:rsidRPr="000E4860">
        <w:t>Irritation/Corrosion</w:t>
      </w:r>
    </w:p>
    <w:p w14:paraId="4F6002AF" w14:textId="0E731E5E" w:rsidR="00FF1D00" w:rsidRPr="000E4860" w:rsidRDefault="00FF1D00" w:rsidP="00FC2CAE">
      <w:pPr>
        <w:pStyle w:val="ListParagraph"/>
        <w:numPr>
          <w:ilvl w:val="2"/>
          <w:numId w:val="2"/>
        </w:numPr>
        <w:spacing w:line="360" w:lineRule="auto"/>
        <w:jc w:val="both"/>
      </w:pPr>
      <w:r w:rsidRPr="000E4860">
        <w:t>OECD TG</w:t>
      </w:r>
      <w:r w:rsidRPr="000E4860">
        <w:t xml:space="preserve"> 404</w:t>
      </w:r>
    </w:p>
    <w:p w14:paraId="7448D74D" w14:textId="77777777" w:rsidR="00FC2CAE" w:rsidRPr="000E4860" w:rsidRDefault="00FF1D00" w:rsidP="0023389A">
      <w:pPr>
        <w:pStyle w:val="ListParagraph"/>
        <w:numPr>
          <w:ilvl w:val="1"/>
          <w:numId w:val="2"/>
        </w:numPr>
        <w:spacing w:line="360" w:lineRule="auto"/>
        <w:jc w:val="both"/>
      </w:pPr>
      <w:r w:rsidRPr="000E4860">
        <w:t>Skin Sensitization</w:t>
      </w:r>
    </w:p>
    <w:p w14:paraId="6CA50C9D" w14:textId="15D700DD" w:rsidR="00FF1D00" w:rsidRPr="000E4860" w:rsidRDefault="00FF1D00" w:rsidP="00FC2CAE">
      <w:pPr>
        <w:pStyle w:val="ListParagraph"/>
        <w:numPr>
          <w:ilvl w:val="2"/>
          <w:numId w:val="2"/>
        </w:numPr>
        <w:spacing w:line="360" w:lineRule="auto"/>
        <w:jc w:val="both"/>
      </w:pPr>
      <w:r w:rsidRPr="000E4860">
        <w:t>OECD TG</w:t>
      </w:r>
      <w:r w:rsidRPr="000E4860">
        <w:t xml:space="preserve"> 429</w:t>
      </w:r>
    </w:p>
    <w:p w14:paraId="01EAB1B0" w14:textId="77777777" w:rsidR="00FC2CAE" w:rsidRPr="000E4860" w:rsidRDefault="00FF1D00" w:rsidP="0023389A">
      <w:pPr>
        <w:pStyle w:val="ListParagraph"/>
        <w:numPr>
          <w:ilvl w:val="1"/>
          <w:numId w:val="2"/>
        </w:numPr>
        <w:spacing w:line="360" w:lineRule="auto"/>
        <w:jc w:val="both"/>
      </w:pPr>
      <w:r w:rsidRPr="000E4860">
        <w:t>Acute Oral</w:t>
      </w:r>
      <w:r w:rsidRPr="000E4860">
        <w:t xml:space="preserve"> </w:t>
      </w:r>
    </w:p>
    <w:p w14:paraId="333A8F2C" w14:textId="23AF5F97" w:rsidR="00FF1D00" w:rsidRPr="000E4860" w:rsidRDefault="00FC2CAE" w:rsidP="00FC2CAE">
      <w:pPr>
        <w:pStyle w:val="ListParagraph"/>
        <w:numPr>
          <w:ilvl w:val="2"/>
          <w:numId w:val="2"/>
        </w:numPr>
        <w:spacing w:line="360" w:lineRule="auto"/>
        <w:jc w:val="both"/>
      </w:pPr>
      <w:r w:rsidRPr="000E4860">
        <w:t>O</w:t>
      </w:r>
      <w:r w:rsidR="00FF1D00" w:rsidRPr="000E4860">
        <w:t>ECD TG</w:t>
      </w:r>
      <w:r w:rsidR="00FF1D00" w:rsidRPr="000E4860">
        <w:t xml:space="preserve"> 401, 420, 423, 425</w:t>
      </w:r>
    </w:p>
    <w:p w14:paraId="7BB15D6A" w14:textId="77777777" w:rsidR="00FC2CAE" w:rsidRPr="000E4860" w:rsidRDefault="00FF1D00" w:rsidP="0023389A">
      <w:pPr>
        <w:pStyle w:val="ListParagraph"/>
        <w:numPr>
          <w:ilvl w:val="1"/>
          <w:numId w:val="2"/>
        </w:numPr>
        <w:spacing w:line="360" w:lineRule="auto"/>
        <w:jc w:val="both"/>
      </w:pPr>
      <w:r w:rsidRPr="000E4860">
        <w:t>Acute Dermal</w:t>
      </w:r>
    </w:p>
    <w:p w14:paraId="233F0A98" w14:textId="7A14669C" w:rsidR="00FF1D00" w:rsidRPr="000E4860" w:rsidRDefault="00FF1D00" w:rsidP="00FC2CAE">
      <w:pPr>
        <w:pStyle w:val="ListParagraph"/>
        <w:numPr>
          <w:ilvl w:val="2"/>
          <w:numId w:val="2"/>
        </w:numPr>
        <w:spacing w:line="360" w:lineRule="auto"/>
        <w:jc w:val="both"/>
      </w:pPr>
      <w:r w:rsidRPr="000E4860">
        <w:t>OECD TG</w:t>
      </w:r>
      <w:r w:rsidRPr="000E4860">
        <w:t xml:space="preserve"> 402</w:t>
      </w:r>
    </w:p>
    <w:p w14:paraId="08858563" w14:textId="77777777" w:rsidR="00FC2CAE" w:rsidRPr="000E4860" w:rsidRDefault="00FF1D00" w:rsidP="0023389A">
      <w:pPr>
        <w:pStyle w:val="ListParagraph"/>
        <w:numPr>
          <w:ilvl w:val="1"/>
          <w:numId w:val="2"/>
        </w:numPr>
        <w:spacing w:line="360" w:lineRule="auto"/>
        <w:jc w:val="both"/>
      </w:pPr>
      <w:r w:rsidRPr="000E4860">
        <w:t>Acute Inhalation</w:t>
      </w:r>
    </w:p>
    <w:p w14:paraId="755C9490" w14:textId="31AE587D" w:rsidR="00FF1D00" w:rsidRPr="000E4860" w:rsidRDefault="00FF1D00" w:rsidP="00FC2CAE">
      <w:pPr>
        <w:pStyle w:val="ListParagraph"/>
        <w:numPr>
          <w:ilvl w:val="2"/>
          <w:numId w:val="2"/>
        </w:numPr>
        <w:spacing w:line="360" w:lineRule="auto"/>
        <w:jc w:val="both"/>
      </w:pPr>
      <w:r w:rsidRPr="000E4860">
        <w:t>OECD TG</w:t>
      </w:r>
      <w:r w:rsidRPr="000E4860">
        <w:t xml:space="preserve"> 403</w:t>
      </w:r>
    </w:p>
    <w:p w14:paraId="32B49F31" w14:textId="47D71410" w:rsidR="000E4860" w:rsidRDefault="00007B00" w:rsidP="000E4860">
      <w:pPr>
        <w:pStyle w:val="ListParagraph"/>
        <w:numPr>
          <w:ilvl w:val="0"/>
          <w:numId w:val="2"/>
        </w:numPr>
        <w:spacing w:line="360" w:lineRule="auto"/>
        <w:jc w:val="both"/>
      </w:pPr>
      <w:r w:rsidRPr="000E4860">
        <w:t>Duplicate</w:t>
      </w:r>
      <w:r w:rsidR="00064750">
        <w:t xml:space="preserve"> chemicals or </w:t>
      </w:r>
      <w:r w:rsidRPr="000E4860">
        <w:t xml:space="preserve">compounds missing SMILES were removed from </w:t>
      </w:r>
      <w:r w:rsidR="006427F2">
        <w:t>all</w:t>
      </w:r>
      <w:r w:rsidRPr="000E4860">
        <w:t xml:space="preserve"> dataset</w:t>
      </w:r>
      <w:r w:rsidR="006427F2">
        <w:t>s</w:t>
      </w:r>
      <w:r w:rsidR="000E4860" w:rsidRPr="000E4860">
        <w:t>.</w:t>
      </w:r>
    </w:p>
    <w:p w14:paraId="683F94D2" w14:textId="77777777" w:rsidR="00064750" w:rsidRPr="000E4860" w:rsidRDefault="00064750" w:rsidP="00064750">
      <w:pPr>
        <w:pStyle w:val="ListParagraph"/>
        <w:spacing w:line="360" w:lineRule="auto"/>
        <w:jc w:val="both"/>
      </w:pPr>
    </w:p>
    <w:p w14:paraId="24177C17" w14:textId="3EF61C6C" w:rsidR="000E4860" w:rsidRPr="006B0D41" w:rsidRDefault="006B0D41" w:rsidP="000E4860">
      <w:pPr>
        <w:spacing w:line="360" w:lineRule="auto"/>
        <w:ind w:left="360"/>
        <w:jc w:val="both"/>
        <w:rPr>
          <w:rFonts w:ascii="Times New Roman" w:hAnsi="Times New Roman" w:cs="Times New Roman"/>
          <w:b/>
          <w:bCs/>
        </w:rPr>
      </w:pPr>
      <w:proofErr w:type="spellStart"/>
      <w:r w:rsidRPr="006B0D41">
        <w:rPr>
          <w:rFonts w:ascii="Times New Roman" w:hAnsi="Times New Roman" w:cs="Times New Roman"/>
          <w:b/>
          <w:bCs/>
        </w:rPr>
        <w:lastRenderedPageBreak/>
        <w:t>ChemID</w:t>
      </w:r>
      <w:proofErr w:type="spellEnd"/>
      <w:r w:rsidRPr="006B0D41">
        <w:rPr>
          <w:rFonts w:ascii="Times New Roman" w:hAnsi="Times New Roman" w:cs="Times New Roman"/>
          <w:b/>
          <w:bCs/>
        </w:rPr>
        <w:t xml:space="preserve"> Plus</w:t>
      </w:r>
      <w:r w:rsidR="004F0D98">
        <w:rPr>
          <w:rFonts w:ascii="Times New Roman" w:hAnsi="Times New Roman" w:cs="Times New Roman"/>
          <w:b/>
          <w:bCs/>
        </w:rPr>
        <w:t xml:space="preserve"> / PubChem</w:t>
      </w:r>
    </w:p>
    <w:p w14:paraId="31462F56" w14:textId="747A13FA" w:rsidR="006B0D41" w:rsidRDefault="006B0D41" w:rsidP="00162C88">
      <w:pPr>
        <w:spacing w:line="360" w:lineRule="auto"/>
        <w:ind w:left="360"/>
        <w:jc w:val="both"/>
        <w:rPr>
          <w:rFonts w:ascii="Times New Roman" w:hAnsi="Times New Roman" w:cs="Times New Roman"/>
        </w:rPr>
      </w:pPr>
      <w:proofErr w:type="spellStart"/>
      <w:r w:rsidRPr="006B0D41">
        <w:rPr>
          <w:rFonts w:ascii="Times New Roman" w:hAnsi="Times New Roman" w:cs="Times New Roman"/>
        </w:rPr>
        <w:t>ChemIDplus</w:t>
      </w:r>
      <w:proofErr w:type="spellEnd"/>
      <w:r w:rsidRPr="006B0D41">
        <w:rPr>
          <w:rFonts w:ascii="Times New Roman" w:hAnsi="Times New Roman" w:cs="Times New Roman"/>
        </w:rPr>
        <w:t xml:space="preserve"> is a database that contains about 350,000 chemical records. Access to the database is provided by Specialized Information Services (SIS) of the U.S. National Library of Medicine (NLM).</w:t>
      </w:r>
      <w:r w:rsidR="004F0D98">
        <w:rPr>
          <w:rFonts w:ascii="Times New Roman" w:hAnsi="Times New Roman" w:cs="Times New Roman"/>
        </w:rPr>
        <w:t xml:space="preserve"> </w:t>
      </w:r>
      <w:r w:rsidR="00016463">
        <w:rPr>
          <w:rFonts w:ascii="Times New Roman" w:hAnsi="Times New Roman" w:cs="Times New Roman"/>
        </w:rPr>
        <w:t xml:space="preserve">In 2022, </w:t>
      </w:r>
      <w:proofErr w:type="spellStart"/>
      <w:r w:rsidR="00016463">
        <w:rPr>
          <w:rFonts w:ascii="Times New Roman" w:hAnsi="Times New Roman" w:cs="Times New Roman"/>
        </w:rPr>
        <w:t>ChemID</w:t>
      </w:r>
      <w:proofErr w:type="spellEnd"/>
      <w:r w:rsidR="00016463">
        <w:rPr>
          <w:rFonts w:ascii="Times New Roman" w:hAnsi="Times New Roman" w:cs="Times New Roman"/>
        </w:rPr>
        <w:t xml:space="preserve"> Plus was integrated into PubChem. </w:t>
      </w:r>
    </w:p>
    <w:p w14:paraId="534BF515" w14:textId="77777777" w:rsidR="006B0D41" w:rsidRDefault="006B0D41" w:rsidP="000E4860">
      <w:pPr>
        <w:spacing w:line="360" w:lineRule="auto"/>
        <w:ind w:left="360"/>
        <w:jc w:val="both"/>
        <w:rPr>
          <w:rFonts w:ascii="Times New Roman" w:hAnsi="Times New Roman" w:cs="Times New Roman"/>
        </w:rPr>
      </w:pPr>
    </w:p>
    <w:p w14:paraId="5C032A1C" w14:textId="6C92B58E" w:rsidR="00D364CC" w:rsidRPr="006B0D41" w:rsidRDefault="00D364CC" w:rsidP="000E4860">
      <w:pPr>
        <w:spacing w:line="360" w:lineRule="auto"/>
        <w:ind w:left="360"/>
        <w:jc w:val="both"/>
        <w:rPr>
          <w:rFonts w:ascii="Times New Roman" w:hAnsi="Times New Roman" w:cs="Times New Roman"/>
          <w:b/>
          <w:bCs/>
        </w:rPr>
      </w:pPr>
      <w:r w:rsidRPr="006B0D41">
        <w:rPr>
          <w:rFonts w:ascii="Times New Roman" w:hAnsi="Times New Roman" w:cs="Times New Roman"/>
          <w:b/>
          <w:bCs/>
        </w:rPr>
        <w:t>Key Reference Studies.</w:t>
      </w:r>
    </w:p>
    <w:p w14:paraId="6964375F" w14:textId="77777777" w:rsidR="00D364CC" w:rsidRPr="000E4860" w:rsidRDefault="00D364CC" w:rsidP="00D364CC">
      <w:pPr>
        <w:spacing w:line="360" w:lineRule="auto"/>
        <w:ind w:left="360"/>
        <w:jc w:val="both"/>
        <w:rPr>
          <w:rFonts w:ascii="Times New Roman" w:hAnsi="Times New Roman" w:cs="Times New Roman"/>
        </w:rPr>
      </w:pPr>
      <w:r w:rsidRPr="000E4860">
        <w:rPr>
          <w:rFonts w:ascii="Times New Roman" w:hAnsi="Times New Roman" w:cs="Times New Roman"/>
        </w:rPr>
        <w:t xml:space="preserve">Specific literature sources were identified that identified </w:t>
      </w:r>
      <w:r w:rsidRPr="000E4860">
        <w:rPr>
          <w:rFonts w:ascii="Times New Roman" w:hAnsi="Times New Roman" w:cs="Times New Roman"/>
          <w:i/>
          <w:iCs/>
        </w:rPr>
        <w:t>in vivo</w:t>
      </w:r>
      <w:r w:rsidRPr="000E4860">
        <w:rPr>
          <w:rFonts w:ascii="Times New Roman" w:hAnsi="Times New Roman" w:cs="Times New Roman"/>
        </w:rPr>
        <w:t xml:space="preserve"> compound testing in alignment with OECD test guidelines for each endpoint. Compounds from these studies were included for analysis. </w:t>
      </w:r>
    </w:p>
    <w:p w14:paraId="4F80C04E" w14:textId="77777777" w:rsidR="00FC2CAE" w:rsidRPr="000E4860" w:rsidRDefault="00D364CC" w:rsidP="00D364CC">
      <w:pPr>
        <w:pStyle w:val="ListParagraph"/>
        <w:numPr>
          <w:ilvl w:val="0"/>
          <w:numId w:val="3"/>
        </w:numPr>
        <w:spacing w:line="360" w:lineRule="auto"/>
        <w:jc w:val="both"/>
      </w:pPr>
      <w:r w:rsidRPr="000E4860">
        <w:t xml:space="preserve">Skin irritation/Corrosion: </w:t>
      </w:r>
    </w:p>
    <w:p w14:paraId="0DC18DD6" w14:textId="0BD20A91" w:rsidR="00D364CC" w:rsidRDefault="00D364CC" w:rsidP="006B0D41">
      <w:pPr>
        <w:pStyle w:val="ListParagraph"/>
        <w:numPr>
          <w:ilvl w:val="1"/>
          <w:numId w:val="3"/>
        </w:numPr>
        <w:spacing w:line="360" w:lineRule="auto"/>
        <w:jc w:val="both"/>
      </w:pPr>
      <w:r w:rsidRPr="000E4860">
        <w:t>Rooney et al. 2021</w:t>
      </w:r>
      <w:r w:rsidRPr="000E4860">
        <w:fldChar w:fldCharType="begin"/>
      </w:r>
      <w:r w:rsidRPr="000E4860">
        <w:instrText xml:space="preserve"> ADDIN ZOTERO_ITEM CSL_CITATION {"citationID":"ZBtdNZ74","properties":{"formattedCitation":"\\super 1\\nosupersub{}","plainCitation":"1","noteIndex":0},"citationItems":[{"id":3442,"uris":["http://zotero.org/users/11717528/items/WAE6NBVA"],"itemData":{"id":3442,"type":"article-journal","abstract":"The in vivo rabbit test is the benchmark against which new approach methodologies for skin irritation are usually compared. No alternative method offers a complete replacement of animal use for this endpoint for all regulatory applications. Variability in the animal reference data may be a limiting factor in identifying a replacement. We established a curated data set of 2624 test records, representing 990 substances, each tested at least twice, to characterize the reproducibility of the in vivo assay. Methodological deviations from guidelines were noted, and multiple data sets with differing tolerances for deviations were created. Conditional probabilities were used to evaluate the reproducibility of the in vivo method in identification of U.S. Environmental Protection Agency or Globally Harmonized System hazard categories. Chemicals classified as moderate irritants at least once were classified as mild or non-irritants at least 40% of the time when tested repeatedly. Variability was greatest between mild and moderate irritants, which both had less than a 50% likelihood of being replicated. Increased reproducibility was observed when a binary categorization between corrosives/moderate irritants and mild/non-irritants was used. This analysis indicates that variability present in the rabbit skin irritation test should be considered when evaluating nonanimal alternative methods as potential replacements.","container-title":"Regulatory Toxicology and Pharmacology","DOI":"10.1016/j.yrtph.2021.104920","ISSN":"0273-2300","journalAbbreviation":"Regulatory Toxicology and Pharmacology","page":"104920","source":"ScienceDirect","title":"Analysis of variability in the rabbit skin irritation assay","volume":"122","author":[{"family":"Rooney","given":"John P."},{"family":"Choksi","given":"Neepa Y."},{"family":"Ceger","given":"Patricia"},{"family":"Daniel","given":"Amber B."},{"family":"Truax","given":"James"},{"family":"Allen","given":"David"},{"family":"Kleinstreuer","given":"Nicole"}],"issued":{"date-parts":[["2021",6,1]]}}}],"schema":"https://github.com/citation-style-language/schema/raw/master/csl-citation.json"} </w:instrText>
      </w:r>
      <w:r w:rsidRPr="000E4860">
        <w:fldChar w:fldCharType="separate"/>
      </w:r>
      <w:r w:rsidRPr="000E4860">
        <w:rPr>
          <w:vertAlign w:val="superscript"/>
        </w:rPr>
        <w:t>1</w:t>
      </w:r>
      <w:r w:rsidRPr="000E4860">
        <w:fldChar w:fldCharType="end"/>
      </w:r>
      <w:r w:rsidRPr="000E4860">
        <w:t xml:space="preserve"> </w:t>
      </w:r>
      <w:r w:rsidR="00FC2CAE" w:rsidRPr="000E4860">
        <w:t xml:space="preserve">and </w:t>
      </w:r>
      <w:r w:rsidR="00FC2CAE" w:rsidRPr="000E4860">
        <w:t>Lewis, R.J. Sr. Sax's Dangerous Properties of Industrial Materials</w:t>
      </w:r>
      <w:r w:rsidR="00FC2CAE" w:rsidRPr="000E4860">
        <w:fldChar w:fldCharType="begin"/>
      </w:r>
      <w:r w:rsidR="00FC2CAE" w:rsidRPr="000E4860">
        <w:instrText xml:space="preserve"> ADDIN ZOTERO_ITEM CSL_CITATION {"citationID":"c798BDeq","properties":{"formattedCitation":"\\super 2\\nosupersub{}","plainCitation":"2","noteIndex":0},"citationItems":[{"id":1109,"uris":["http://zotero.org/users/11717528/items/Z6UCXH6Y"],"itemData":{"id":1109,"type":"article-journal","container-title":"New York","journalAbbreviation":"New York","title":"Sax’s dangerous properties of industrial materials","volume":"3","author":[{"family":"Lewis","given":"Richard J"},{"family":"Sax","given":"NJNY"}],"issued":{"date-parts":[["1996"]]}}}],"schema":"https://github.com/citation-style-language/schema/raw/master/csl-citation.json"} </w:instrText>
      </w:r>
      <w:r w:rsidR="00FC2CAE" w:rsidRPr="000E4860">
        <w:fldChar w:fldCharType="separate"/>
      </w:r>
      <w:r w:rsidR="00FC2CAE" w:rsidRPr="000E4860">
        <w:rPr>
          <w:vertAlign w:val="superscript"/>
        </w:rPr>
        <w:t>2</w:t>
      </w:r>
      <w:r w:rsidR="00FC2CAE" w:rsidRPr="000E4860">
        <w:fldChar w:fldCharType="end"/>
      </w:r>
    </w:p>
    <w:p w14:paraId="0F2BC03A" w14:textId="1F0E8BC5" w:rsidR="00BA72B1" w:rsidRDefault="00BA72B1" w:rsidP="00BA72B1">
      <w:pPr>
        <w:pStyle w:val="ListParagraph"/>
        <w:numPr>
          <w:ilvl w:val="0"/>
          <w:numId w:val="3"/>
        </w:numPr>
        <w:spacing w:line="360" w:lineRule="auto"/>
        <w:jc w:val="both"/>
      </w:pPr>
      <w:r>
        <w:t>Eye Irritation/Corrosion</w:t>
      </w:r>
    </w:p>
    <w:p w14:paraId="15FBA099" w14:textId="64B17121" w:rsidR="00BA72B1" w:rsidRPr="000E4860" w:rsidRDefault="00BA72B1" w:rsidP="00BA72B1">
      <w:pPr>
        <w:pStyle w:val="ListParagraph"/>
        <w:numPr>
          <w:ilvl w:val="1"/>
          <w:numId w:val="3"/>
        </w:numPr>
        <w:spacing w:line="360" w:lineRule="auto"/>
        <w:jc w:val="both"/>
      </w:pPr>
      <w:r>
        <w:t>118 compounds tested for eye irritation/corrosion by Yamaguchi et al.</w:t>
      </w:r>
      <w:r>
        <w:fldChar w:fldCharType="begin"/>
      </w:r>
      <w:r>
        <w:instrText xml:space="preserve"> ADDIN ZOTERO_ITEM CSL_CITATION {"citationID":"fefntu31","properties":{"formattedCitation":"\\super 3\\nosupersub{}","plainCitation":"3","noteIndex":0},"citationItems":[{"id":3445,"uris":["http://zotero.org/users/11717528/items/AZ6YE7TW"],"itemData":{"id":3445,"type":"article-journal","abstract":"We recently developed a novel Vitrigel-eye irritancy test (EIT) method. The Vitrigel-EIT method is composed of two parts, i.e., the construction of a human corneal epithelium (HCE) model in a collagen vitrigel membrane chamber and the prediction of eye irritancy by analyzing the time-dependent profile of transepithelial electrical resistance values for 3 min after exposing a chemical to the HCE model. In this study, we estimated the predictive performance of Vitrigel-EIT method by testing a total of 118 chemicals. The category determined by the Vitrigel-EIT method in comparison to the globally harmonized system classification revealed that the sensitivity, specificity and accuracy were 90.1%, 65.9% and 80.5%, respectively. Here, five of seven false-negative chemicals were acidic chemicals inducing the irregular rising of transepithelial electrical resistance values. In case of eliminating the test chemical solutions showing pH 5 or lower, the sensitivity, specificity and accuracy were improved to 96.8%, 67.4% and 84.4%, respectively. Meanwhile, nine of 16 false-positive chemicals were classified irritant by the US Environmental Protection Agency. In addition, the disappearance of ZO-1, a tight junction-associated protein and MUC1, a cell membrane-spanning mucin was immunohistologically confirmed in the HCE models after exposing not only eye irritant chemicals but also false-positive chemicals, suggesting that such false-positive chemicals have an eye irritant potential. These data demonstrated that the Vitrigel-EIT method could provide excellent predictive performance to judge the widespread eye irritancy, including very mild irritant chemicals. We hope that the Vitrigel-EIT method contributes to the development of safe commodity chemicals. Copyright © 2015 The Authors. Journal of Applied Toxicology published by John Wiley &amp; Sons Ltd.","container-title":"Journal of Applied Toxicology","DOI":"10.1002/jat.3254","ISSN":"1099-1263","issue":"8","language":"en","license":"Copyright © 2015 The Authors. Journal of Applied Toxicology published by John Wiley &amp; Sons Ltd.","note":"_eprint: https://onlinelibrary.wiley.com/doi/pdf/10.1002/jat.3254","page":"1025-1037","source":"Wiley Online Library","title":"Predictive performance of the Vitrigel-eye irritancy test method using 118 chemicals","volume":"36","author":[{"family":"Yamaguchi","given":"Hiroyuki"},{"family":"Kojima","given":"Hajime"},{"family":"Takezawa","given":"Toshiaki"}],"issued":{"date-parts":[["2016"]]}}}],"schema":"https://github.com/citation-style-language/schema/raw/master/csl-citation.json"} </w:instrText>
      </w:r>
      <w:r>
        <w:fldChar w:fldCharType="separate"/>
      </w:r>
      <w:r w:rsidRPr="00BA72B1">
        <w:rPr>
          <w:vertAlign w:val="superscript"/>
        </w:rPr>
        <w:t>3</w:t>
      </w:r>
      <w:r>
        <w:fldChar w:fldCharType="end"/>
      </w:r>
    </w:p>
    <w:sectPr w:rsidR="00BA72B1" w:rsidRPr="000E48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date="2025-02-08T05:44:00Z" w:initials="A">
    <w:p w14:paraId="5485DF4B" w14:textId="77777777" w:rsidR="00FF1D00" w:rsidRDefault="00FF1D00" w:rsidP="00FF1D00">
      <w:pPr>
        <w:pStyle w:val="CommentText"/>
      </w:pPr>
      <w:r>
        <w:rPr>
          <w:rStyle w:val="CommentReference"/>
        </w:rPr>
        <w:annotationRef/>
      </w:r>
      <w:r>
        <w:t xml:space="preserve">Title revised to remove conclusions – please see editor comments regarding the term ‘novel’.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85DF4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300F42" w16cex:dateUtc="2025-02-08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85DF4B" w16cid:durableId="7E300F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57B04"/>
    <w:multiLevelType w:val="hybridMultilevel"/>
    <w:tmpl w:val="4DD44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23EAF"/>
    <w:multiLevelType w:val="hybridMultilevel"/>
    <w:tmpl w:val="3D5080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84B2C"/>
    <w:multiLevelType w:val="hybridMultilevel"/>
    <w:tmpl w:val="0F2E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947644">
    <w:abstractNumId w:val="0"/>
  </w:num>
  <w:num w:numId="2" w16cid:durableId="837229654">
    <w:abstractNumId w:val="1"/>
  </w:num>
  <w:num w:numId="3" w16cid:durableId="462238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D00"/>
    <w:rsid w:val="00007B00"/>
    <w:rsid w:val="00016463"/>
    <w:rsid w:val="00064750"/>
    <w:rsid w:val="000E4860"/>
    <w:rsid w:val="00162C88"/>
    <w:rsid w:val="0023389A"/>
    <w:rsid w:val="00392E6C"/>
    <w:rsid w:val="004C1819"/>
    <w:rsid w:val="004F0D98"/>
    <w:rsid w:val="004F71EF"/>
    <w:rsid w:val="006427F2"/>
    <w:rsid w:val="006B0D41"/>
    <w:rsid w:val="00737322"/>
    <w:rsid w:val="007E61DF"/>
    <w:rsid w:val="008173BA"/>
    <w:rsid w:val="008642FB"/>
    <w:rsid w:val="00881A9F"/>
    <w:rsid w:val="008933A2"/>
    <w:rsid w:val="00915822"/>
    <w:rsid w:val="00BA72B1"/>
    <w:rsid w:val="00D364CC"/>
    <w:rsid w:val="00FC2CAE"/>
    <w:rsid w:val="00FF1D00"/>
    <w:rsid w:val="00FF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5E745"/>
  <w15:chartTrackingRefBased/>
  <w15:docId w15:val="{883C6864-D038-3D46-B632-A7C3EC55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00"/>
    <w:pPr>
      <w:spacing w:after="160" w:line="279" w:lineRule="auto"/>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FF1D0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FF1D0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FF1D00"/>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FF1D00"/>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FF1D00"/>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FF1D00"/>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FF1D00"/>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FF1D00"/>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FF1D00"/>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D0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D0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F1D0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D0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D0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D0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D0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D00"/>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D00"/>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FF1D0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D00"/>
    <w:pPr>
      <w:spacing w:before="160" w:line="240" w:lineRule="auto"/>
      <w:jc w:val="center"/>
    </w:pPr>
    <w:rPr>
      <w:rFonts w:ascii="Times New Roman" w:eastAsiaTheme="minorHAnsi" w:hAnsi="Times New Roman" w:cs="Times New Roman"/>
      <w:i/>
      <w:iCs/>
      <w:color w:val="404040" w:themeColor="text1" w:themeTint="BF"/>
      <w:lang w:eastAsia="en-US"/>
    </w:rPr>
  </w:style>
  <w:style w:type="character" w:customStyle="1" w:styleId="QuoteChar">
    <w:name w:val="Quote Char"/>
    <w:basedOn w:val="DefaultParagraphFont"/>
    <w:link w:val="Quote"/>
    <w:uiPriority w:val="29"/>
    <w:rsid w:val="00FF1D00"/>
    <w:rPr>
      <w:i/>
      <w:iCs/>
      <w:color w:val="404040" w:themeColor="text1" w:themeTint="BF"/>
    </w:rPr>
  </w:style>
  <w:style w:type="paragraph" w:styleId="ListParagraph">
    <w:name w:val="List Paragraph"/>
    <w:basedOn w:val="Normal"/>
    <w:uiPriority w:val="34"/>
    <w:qFormat/>
    <w:rsid w:val="00FF1D00"/>
    <w:pPr>
      <w:spacing w:after="0" w:line="240" w:lineRule="auto"/>
      <w:ind w:left="720"/>
      <w:contextualSpacing/>
    </w:pPr>
    <w:rPr>
      <w:rFonts w:ascii="Times New Roman" w:eastAsiaTheme="minorHAnsi" w:hAnsi="Times New Roman" w:cs="Times New Roman"/>
      <w:lang w:eastAsia="en-US"/>
    </w:rPr>
  </w:style>
  <w:style w:type="character" w:styleId="IntenseEmphasis">
    <w:name w:val="Intense Emphasis"/>
    <w:basedOn w:val="DefaultParagraphFont"/>
    <w:uiPriority w:val="21"/>
    <w:qFormat/>
    <w:rsid w:val="00FF1D00"/>
    <w:rPr>
      <w:i/>
      <w:iCs/>
      <w:color w:val="0F4761" w:themeColor="accent1" w:themeShade="BF"/>
    </w:rPr>
  </w:style>
  <w:style w:type="paragraph" w:styleId="IntenseQuote">
    <w:name w:val="Intense Quote"/>
    <w:basedOn w:val="Normal"/>
    <w:next w:val="Normal"/>
    <w:link w:val="IntenseQuoteChar"/>
    <w:uiPriority w:val="30"/>
    <w:qFormat/>
    <w:rsid w:val="00FF1D0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imes New Roman" w:eastAsiaTheme="minorHAnsi" w:hAnsi="Times New Roman" w:cs="Times New Roman"/>
      <w:i/>
      <w:iCs/>
      <w:color w:val="0F4761" w:themeColor="accent1" w:themeShade="BF"/>
      <w:lang w:eastAsia="en-US"/>
    </w:rPr>
  </w:style>
  <w:style w:type="character" w:customStyle="1" w:styleId="IntenseQuoteChar">
    <w:name w:val="Intense Quote Char"/>
    <w:basedOn w:val="DefaultParagraphFont"/>
    <w:link w:val="IntenseQuote"/>
    <w:uiPriority w:val="30"/>
    <w:rsid w:val="00FF1D00"/>
    <w:rPr>
      <w:i/>
      <w:iCs/>
      <w:color w:val="0F4761" w:themeColor="accent1" w:themeShade="BF"/>
    </w:rPr>
  </w:style>
  <w:style w:type="character" w:styleId="IntenseReference">
    <w:name w:val="Intense Reference"/>
    <w:basedOn w:val="DefaultParagraphFont"/>
    <w:uiPriority w:val="32"/>
    <w:qFormat/>
    <w:rsid w:val="00FF1D00"/>
    <w:rPr>
      <w:b/>
      <w:bCs/>
      <w:smallCaps/>
      <w:color w:val="0F4761" w:themeColor="accent1" w:themeShade="BF"/>
      <w:spacing w:val="5"/>
    </w:rPr>
  </w:style>
  <w:style w:type="paragraph" w:customStyle="1" w:styleId="TAMainText">
    <w:name w:val="TA_Main_Text"/>
    <w:basedOn w:val="Normal"/>
    <w:link w:val="TAMainTextChar"/>
    <w:rsid w:val="00FF1D00"/>
    <w:pPr>
      <w:spacing w:line="480" w:lineRule="auto"/>
      <w:ind w:firstLine="202"/>
      <w:jc w:val="both"/>
    </w:pPr>
    <w:rPr>
      <w:lang w:val="pt-BR" w:eastAsia="en-US"/>
    </w:rPr>
  </w:style>
  <w:style w:type="character" w:customStyle="1" w:styleId="TAMainTextChar">
    <w:name w:val="TA_Main_Text Char"/>
    <w:basedOn w:val="DefaultParagraphFont"/>
    <w:link w:val="TAMainText"/>
    <w:rsid w:val="00FF1D00"/>
    <w:rPr>
      <w:rFonts w:asciiTheme="minorHAnsi" w:eastAsiaTheme="minorEastAsia" w:hAnsiTheme="minorHAnsi" w:cstheme="minorBidi"/>
      <w:lang w:val="pt-BR"/>
    </w:rPr>
  </w:style>
  <w:style w:type="character" w:styleId="Hyperlink">
    <w:name w:val="Hyperlink"/>
    <w:basedOn w:val="DefaultParagraphFont"/>
    <w:uiPriority w:val="99"/>
    <w:unhideWhenUsed/>
    <w:rsid w:val="00FF1D00"/>
    <w:rPr>
      <w:color w:val="467886" w:themeColor="hyperlink"/>
      <w:u w:val="single"/>
    </w:rPr>
  </w:style>
  <w:style w:type="paragraph" w:styleId="CommentText">
    <w:name w:val="annotation text"/>
    <w:basedOn w:val="Normal"/>
    <w:link w:val="CommentTextChar"/>
    <w:uiPriority w:val="99"/>
    <w:unhideWhenUsed/>
    <w:rsid w:val="00FF1D00"/>
    <w:pPr>
      <w:spacing w:line="240" w:lineRule="auto"/>
    </w:pPr>
    <w:rPr>
      <w:sz w:val="20"/>
      <w:szCs w:val="20"/>
    </w:rPr>
  </w:style>
  <w:style w:type="character" w:customStyle="1" w:styleId="CommentTextChar">
    <w:name w:val="Comment Text Char"/>
    <w:basedOn w:val="DefaultParagraphFont"/>
    <w:link w:val="CommentText"/>
    <w:uiPriority w:val="99"/>
    <w:rsid w:val="00FF1D00"/>
    <w:rPr>
      <w:rFonts w:asciiTheme="minorHAnsi" w:eastAsiaTheme="minorEastAsia" w:hAnsiTheme="minorHAnsi" w:cstheme="minorBidi"/>
      <w:sz w:val="20"/>
      <w:szCs w:val="20"/>
      <w:lang w:eastAsia="ja-JP"/>
    </w:rPr>
  </w:style>
  <w:style w:type="character" w:styleId="CommentReference">
    <w:name w:val="annotation reference"/>
    <w:basedOn w:val="DefaultParagraphFont"/>
    <w:uiPriority w:val="99"/>
    <w:semiHidden/>
    <w:unhideWhenUsed/>
    <w:rsid w:val="00FF1D00"/>
    <w:rPr>
      <w:sz w:val="16"/>
      <w:szCs w:val="16"/>
    </w:rPr>
  </w:style>
  <w:style w:type="character" w:styleId="UnresolvedMention">
    <w:name w:val="Unresolved Mention"/>
    <w:basedOn w:val="DefaultParagraphFont"/>
    <w:uiPriority w:val="99"/>
    <w:semiHidden/>
    <w:unhideWhenUsed/>
    <w:rsid w:val="00FF1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ice.ntp.niehs.nih.gov/DATASET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murik@email.unc.edu" TargetMode="External"/><Relationship Id="rId5" Type="http://schemas.openxmlformats.org/officeDocument/2006/relationships/comments" Target="comments.xml"/><Relationship Id="rId10" Type="http://schemas.openxmlformats.org/officeDocument/2006/relationships/hyperlink" Target="mailto:alex_tropsha@unc.edu" TargetMode="External"/><Relationship Id="rId4" Type="http://schemas.openxmlformats.org/officeDocument/2006/relationships/webSettings" Target="webSettings.xml"/><Relationship Id="rId9" Type="http://schemas.openxmlformats.org/officeDocument/2006/relationships/hyperlink" Target="mailto:nicole.kleinstreuer@nih.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Scheufen Tieghi, Ricardo (NIH/NIEHS) [F]</dc:creator>
  <cp:keywords/>
  <dc:description/>
  <cp:lastModifiedBy>Scheufen Tieghi, Ricardo (NIH/NIEHS) [F]</cp:lastModifiedBy>
  <cp:revision>24</cp:revision>
  <dcterms:created xsi:type="dcterms:W3CDTF">2025-02-25T20:10:00Z</dcterms:created>
  <dcterms:modified xsi:type="dcterms:W3CDTF">2025-02-27T06:12:00Z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id="eqoryGVf"/&gt;&lt;style id="http://www.zotero.org/styles/american-chemical-society"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